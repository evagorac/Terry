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0EC" w:rsidRPr="00166C02" w:rsidRDefault="00526FB1" w:rsidP="00C005D8">
      <w:pPr>
        <w:jc w:val="center"/>
        <w:rPr>
          <w:rFonts w:ascii="Arial" w:hAnsi="Arial" w:cs="Arial"/>
          <w:sz w:val="28"/>
          <w:szCs w:val="28"/>
        </w:rPr>
      </w:pPr>
      <w:r w:rsidRPr="00166C02">
        <w:rPr>
          <w:rFonts w:ascii="Arial" w:hAnsi="Arial" w:cs="Arial"/>
          <w:sz w:val="28"/>
          <w:szCs w:val="28"/>
        </w:rPr>
        <w:t>Project Tau Summer</w:t>
      </w:r>
      <w:r w:rsidRPr="00166C02">
        <w:rPr>
          <w:rFonts w:ascii="Arial" w:hAnsi="Arial" w:cs="Arial"/>
          <w:sz w:val="28"/>
          <w:szCs w:val="28"/>
        </w:rPr>
        <w:t xml:space="preserve"> Design Competition</w:t>
      </w:r>
      <w:r w:rsidR="00B600CF">
        <w:rPr>
          <w:rFonts w:ascii="Arial" w:hAnsi="Arial" w:cs="Arial"/>
          <w:sz w:val="28"/>
          <w:szCs w:val="28"/>
        </w:rPr>
        <w:t xml:space="preserve"> 2020</w:t>
      </w:r>
    </w:p>
    <w:p w:rsidR="00A52A5F" w:rsidRPr="00166C02" w:rsidRDefault="00A52A5F" w:rsidP="00C005D8">
      <w:pPr>
        <w:jc w:val="center"/>
        <w:rPr>
          <w:rFonts w:ascii="Arial" w:hAnsi="Arial" w:cs="Arial"/>
          <w:sz w:val="28"/>
          <w:szCs w:val="28"/>
        </w:rPr>
      </w:pPr>
      <w:r w:rsidRPr="00166C02">
        <w:rPr>
          <w:rFonts w:ascii="Arial" w:hAnsi="Arial" w:cs="Arial"/>
          <w:sz w:val="28"/>
          <w:szCs w:val="28"/>
        </w:rPr>
        <w:t>Christopher Evagora ‘23</w:t>
      </w:r>
    </w:p>
    <w:p w:rsidR="000860C7" w:rsidRPr="00166C02" w:rsidRDefault="000860C7" w:rsidP="000860C7">
      <w:pPr>
        <w:rPr>
          <w:rFonts w:ascii="Arial" w:hAnsi="Arial" w:cs="Arial"/>
          <w:sz w:val="28"/>
          <w:szCs w:val="28"/>
        </w:rPr>
        <w:pPrChange w:id="0" w:author="Christopher K Evagora" w:date="2020-08-20T15:28:00Z">
          <w:pPr>
            <w:jc w:val="center"/>
          </w:pPr>
        </w:pPrChange>
      </w:pPr>
      <w:r w:rsidRPr="00166C02">
        <w:rPr>
          <w:rFonts w:ascii="Arial" w:hAnsi="Arial" w:cs="Arial"/>
          <w:sz w:val="28"/>
          <w:szCs w:val="28"/>
        </w:rPr>
        <w:tab/>
      </w:r>
    </w:p>
    <w:p w:rsidR="000E588C" w:rsidRPr="00166C02" w:rsidRDefault="00715D95" w:rsidP="000E588C">
      <w:pPr>
        <w:ind w:firstLine="720"/>
        <w:rPr>
          <w:sz w:val="28"/>
          <w:szCs w:val="28"/>
        </w:rPr>
      </w:pPr>
      <w:r w:rsidRPr="00166C02">
        <w:rPr>
          <w:sz w:val="28"/>
          <w:szCs w:val="28"/>
        </w:rPr>
        <w:tab/>
        <w:t>This summer I have been designing my own 6 degree of freedom</w:t>
      </w:r>
      <w:ins w:id="1" w:author="Christopher K Evagora" w:date="2020-08-20T17:41:00Z">
        <w:r w:rsidRPr="00166C02">
          <w:rPr>
            <w:sz w:val="28"/>
            <w:szCs w:val="28"/>
          </w:rPr>
          <w:t xml:space="preserve"> spherical</w:t>
        </w:r>
      </w:ins>
      <w:r w:rsidRPr="00166C02">
        <w:rPr>
          <w:sz w:val="28"/>
          <w:szCs w:val="28"/>
        </w:rPr>
        <w:t xml:space="preserve"> robot arm I </w:t>
      </w:r>
      <w:del w:id="2" w:author="Christopher K Evagora" w:date="2020-08-20T17:46:00Z">
        <w:r w:rsidRPr="00166C02" w:rsidDel="000E7175">
          <w:rPr>
            <w:sz w:val="28"/>
            <w:szCs w:val="28"/>
          </w:rPr>
          <w:delText>call</w:delText>
        </w:r>
      </w:del>
      <w:ins w:id="3" w:author="Christopher K Evagora" w:date="2020-08-20T17:46:00Z">
        <w:r w:rsidR="000E7175" w:rsidRPr="00166C02">
          <w:rPr>
            <w:sz w:val="28"/>
            <w:szCs w:val="28"/>
          </w:rPr>
          <w:t>named</w:t>
        </w:r>
      </w:ins>
      <w:r w:rsidRPr="00166C02">
        <w:rPr>
          <w:sz w:val="28"/>
          <w:szCs w:val="28"/>
        </w:rPr>
        <w:t xml:space="preserve"> Terry.</w:t>
      </w:r>
      <w:ins w:id="4" w:author="Christopher K Evagora" w:date="2020-08-20T17:43:00Z">
        <w:r w:rsidR="000E7175" w:rsidRPr="00166C02">
          <w:rPr>
            <w:sz w:val="28"/>
            <w:szCs w:val="28"/>
          </w:rPr>
          <w:t xml:space="preserve">  Robot arms with 6 </w:t>
        </w:r>
        <w:proofErr w:type="spellStart"/>
        <w:r w:rsidR="000E7175" w:rsidRPr="00166C02">
          <w:rPr>
            <w:sz w:val="28"/>
            <w:szCs w:val="28"/>
          </w:rPr>
          <w:t>dof</w:t>
        </w:r>
        <w:proofErr w:type="spellEnd"/>
        <w:r w:rsidR="000E7175" w:rsidRPr="00166C02">
          <w:rPr>
            <w:sz w:val="28"/>
            <w:szCs w:val="28"/>
          </w:rPr>
          <w:t xml:space="preserve"> are very pop</w:t>
        </w:r>
      </w:ins>
      <w:ins w:id="5" w:author="Christopher K Evagora" w:date="2020-08-20T17:44:00Z">
        <w:r w:rsidR="000E7175" w:rsidRPr="00166C02">
          <w:rPr>
            <w:sz w:val="28"/>
            <w:szCs w:val="28"/>
          </w:rPr>
          <w:t>ular in modern factories that require high precision and repeatability</w:t>
        </w:r>
      </w:ins>
      <w:ins w:id="6" w:author="Christopher K Evagora" w:date="2020-08-20T17:45:00Z">
        <w:r w:rsidR="000E7175" w:rsidRPr="00166C02">
          <w:rPr>
            <w:sz w:val="28"/>
            <w:szCs w:val="28"/>
          </w:rPr>
          <w:t xml:space="preserve"> such as in car manufacturing plants, though they are also extremely popular in robotics as they are a great platform to </w:t>
        </w:r>
      </w:ins>
      <w:ins w:id="7" w:author="Christopher K Evagora" w:date="2020-08-20T17:46:00Z">
        <w:r w:rsidR="000E7175" w:rsidRPr="00166C02">
          <w:rPr>
            <w:sz w:val="28"/>
            <w:szCs w:val="28"/>
          </w:rPr>
          <w:t>maneuver and manipulate objects in 3d space</w:t>
        </w:r>
        <w:r w:rsidR="00B62CC5" w:rsidRPr="00166C02">
          <w:rPr>
            <w:sz w:val="28"/>
            <w:szCs w:val="28"/>
          </w:rPr>
          <w:t>.  This project seemed like a great idea to pursue because it could enab</w:t>
        </w:r>
      </w:ins>
      <w:ins w:id="8" w:author="Christopher K Evagora" w:date="2020-08-20T17:47:00Z">
        <w:r w:rsidR="00B62CC5" w:rsidRPr="00166C02">
          <w:rPr>
            <w:sz w:val="28"/>
            <w:szCs w:val="28"/>
          </w:rPr>
          <w:t xml:space="preserve">le </w:t>
        </w:r>
        <w:r w:rsidR="004E783E" w:rsidRPr="00166C02">
          <w:rPr>
            <w:sz w:val="28"/>
            <w:szCs w:val="28"/>
          </w:rPr>
          <w:t>me</w:t>
        </w:r>
        <w:r w:rsidR="00B62CC5" w:rsidRPr="00166C02">
          <w:rPr>
            <w:sz w:val="28"/>
            <w:szCs w:val="28"/>
          </w:rPr>
          <w:t xml:space="preserve"> to do </w:t>
        </w:r>
        <w:r w:rsidR="004E783E" w:rsidRPr="00166C02">
          <w:rPr>
            <w:sz w:val="28"/>
            <w:szCs w:val="28"/>
          </w:rPr>
          <w:t xml:space="preserve">robotics projects in the future that require such a setup, and because 6 </w:t>
        </w:r>
        <w:proofErr w:type="spellStart"/>
        <w:r w:rsidR="004E783E" w:rsidRPr="00166C02">
          <w:rPr>
            <w:sz w:val="28"/>
            <w:szCs w:val="28"/>
          </w:rPr>
          <w:t>dof</w:t>
        </w:r>
        <w:proofErr w:type="spellEnd"/>
        <w:r w:rsidR="004E783E" w:rsidRPr="00166C02">
          <w:rPr>
            <w:sz w:val="28"/>
            <w:szCs w:val="28"/>
          </w:rPr>
          <w:t xml:space="preserve"> robot arms are the coolest.</w:t>
        </w:r>
      </w:ins>
      <w:r w:rsidR="000E588C" w:rsidRPr="00166C02">
        <w:rPr>
          <w:sz w:val="28"/>
          <w:szCs w:val="28"/>
        </w:rPr>
        <w:t xml:space="preserve">  My plan is not only to design, but to build, wire, and code the robot from scratch.  Because the robot is spherical, loosely meaning that joints 4,5, and 6 </w:t>
      </w:r>
      <w:proofErr w:type="gramStart"/>
      <w:r w:rsidR="000E588C" w:rsidRPr="00166C02">
        <w:rPr>
          <w:sz w:val="28"/>
          <w:szCs w:val="28"/>
        </w:rPr>
        <w:t>act</w:t>
      </w:r>
      <w:proofErr w:type="gramEnd"/>
      <w:r w:rsidR="000E588C" w:rsidRPr="00166C02">
        <w:rPr>
          <w:sz w:val="28"/>
          <w:szCs w:val="28"/>
        </w:rPr>
        <w:t xml:space="preserve"> on a single point, I plan to derive an analytical solution to the inverse kinematic model.</w:t>
      </w:r>
    </w:p>
    <w:p w:rsidR="000E588C" w:rsidRPr="00166C02" w:rsidRDefault="000E588C" w:rsidP="000E588C">
      <w:pPr>
        <w:ind w:firstLine="720"/>
        <w:rPr>
          <w:sz w:val="28"/>
          <w:szCs w:val="28"/>
        </w:rPr>
      </w:pPr>
    </w:p>
    <w:p w:rsidR="00FA74BA" w:rsidRPr="00166C02" w:rsidRDefault="00833022" w:rsidP="000E588C">
      <w:pPr>
        <w:ind w:firstLine="720"/>
        <w:rPr>
          <w:sz w:val="28"/>
          <w:szCs w:val="28"/>
        </w:rPr>
      </w:pPr>
      <w:r w:rsidRPr="00166C02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478790</wp:posOffset>
            </wp:positionV>
            <wp:extent cx="2793365" cy="3009900"/>
            <wp:effectExtent l="0" t="0" r="6985" b="0"/>
            <wp:wrapSquare wrapText="bothSides"/>
            <wp:docPr id="7" name="Picture 7" descr="https://media.discordapp.net/attachments/536013881659621397/74612516145070089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media.discordapp.net/attachments/536013881659621397/746125161450700890/unknow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6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66C02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1069975</wp:posOffset>
            </wp:positionH>
            <wp:positionV relativeFrom="paragraph">
              <wp:posOffset>573405</wp:posOffset>
            </wp:positionV>
            <wp:extent cx="2457450" cy="3054985"/>
            <wp:effectExtent l="0" t="0" r="0" b="0"/>
            <wp:wrapSquare wrapText="bothSides"/>
            <wp:docPr id="3" name="Picture 3" descr="https://media.discordapp.net/attachments/536013881659621397/746087765560787138/unknown.png?width=539&amp;height=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dia.discordapp.net/attachments/536013881659621397/746087765560787138/unknown.png?width=539&amp;height=67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4BC" w:rsidRPr="00166C02">
        <w:rPr>
          <w:sz w:val="28"/>
          <w:szCs w:val="28"/>
        </w:rPr>
        <w:t xml:space="preserve">Here </w:t>
      </w:r>
      <w:r w:rsidRPr="00166C02">
        <w:rPr>
          <w:sz w:val="28"/>
          <w:szCs w:val="28"/>
        </w:rPr>
        <w:t>is a picture of Terry from solidworks along with the underlying skeleton sketch I will base the kinematic model on:</w:t>
      </w:r>
    </w:p>
    <w:p w:rsidR="00FA74BA" w:rsidRPr="00166C02" w:rsidRDefault="00FA74BA" w:rsidP="00FA74BA">
      <w:pPr>
        <w:ind w:firstLine="720"/>
        <w:rPr>
          <w:sz w:val="28"/>
          <w:szCs w:val="28"/>
        </w:rPr>
      </w:pPr>
    </w:p>
    <w:p w:rsidR="007C77AD" w:rsidRPr="00166C02" w:rsidRDefault="007C77AD" w:rsidP="00166C02">
      <w:pPr>
        <w:rPr>
          <w:sz w:val="28"/>
          <w:szCs w:val="28"/>
        </w:rPr>
      </w:pPr>
    </w:p>
    <w:p w:rsidR="00FA74BA" w:rsidRPr="00166C02" w:rsidRDefault="000E588C" w:rsidP="000E588C">
      <w:pPr>
        <w:ind w:firstLine="720"/>
        <w:rPr>
          <w:sz w:val="28"/>
          <w:szCs w:val="28"/>
          <w:lang w:val="en"/>
        </w:rPr>
      </w:pPr>
      <w:r w:rsidRPr="00166C02">
        <w:rPr>
          <w:sz w:val="28"/>
          <w:szCs w:val="28"/>
        </w:rPr>
        <w:lastRenderedPageBreak/>
        <w:t xml:space="preserve">At their core, robot geometries are simply a series of mechanical joints that rotate.  To deconstruct a robot’s underlying kinematic model, </w:t>
      </w:r>
      <w:r w:rsidR="007C77AD" w:rsidRPr="00166C02">
        <w:rPr>
          <w:sz w:val="28"/>
          <w:szCs w:val="28"/>
        </w:rPr>
        <w:t xml:space="preserve">a standard set forth by Denavit and Hartenberg called DH parameters can be used to describe the joint transformations from one joint to the next.  A kinematic model that applies to Terry and follows the DH convention is </w:t>
      </w:r>
      <w:r w:rsidR="00166C02">
        <w:rPr>
          <w:sz w:val="28"/>
          <w:szCs w:val="28"/>
        </w:rPr>
        <w:t>as follows</w:t>
      </w:r>
      <w:r w:rsidR="007C77AD" w:rsidRPr="00166C02">
        <w:rPr>
          <w:sz w:val="28"/>
          <w:szCs w:val="28"/>
        </w:rPr>
        <w:t xml:space="preserve">: </w:t>
      </w:r>
      <w:r w:rsidR="007C77AD" w:rsidRPr="00166C02">
        <w:rPr>
          <w:noProof/>
          <w:sz w:val="28"/>
          <w:szCs w:val="28"/>
        </w:rPr>
        <w:drawing>
          <wp:inline distT="0" distB="0" distL="0" distR="0">
            <wp:extent cx="5935980" cy="44500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88C" w:rsidRDefault="000E588C" w:rsidP="00FA74BA">
      <w:pPr>
        <w:rPr>
          <w:sz w:val="28"/>
          <w:szCs w:val="28"/>
          <w:lang w:val="en"/>
        </w:rPr>
      </w:pPr>
    </w:p>
    <w:p w:rsidR="000E588C" w:rsidRPr="00166C02" w:rsidRDefault="00D85108" w:rsidP="0010444C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  <w:lang w:val="en"/>
        </w:rPr>
        <w:t>All of</w:t>
      </w:r>
      <w:proofErr w:type="gramEnd"/>
      <w:r>
        <w:rPr>
          <w:sz w:val="28"/>
          <w:szCs w:val="28"/>
          <w:lang w:val="en"/>
        </w:rPr>
        <w:t xml:space="preserve"> this math</w:t>
      </w:r>
      <w:r w:rsidR="00FE2F17">
        <w:rPr>
          <w:sz w:val="28"/>
          <w:szCs w:val="28"/>
          <w:lang w:val="en"/>
        </w:rPr>
        <w:t xml:space="preserve"> plus other stuff I did not write about or document</w:t>
      </w:r>
      <w:r>
        <w:rPr>
          <w:sz w:val="28"/>
          <w:szCs w:val="28"/>
          <w:lang w:val="en"/>
        </w:rPr>
        <w:t xml:space="preserve"> will be extremely necessary when </w:t>
      </w:r>
      <w:r w:rsidR="00A713AF">
        <w:rPr>
          <w:sz w:val="28"/>
          <w:szCs w:val="28"/>
          <w:lang w:val="en"/>
        </w:rPr>
        <w:t>it is</w:t>
      </w:r>
      <w:r w:rsidR="005B7A05">
        <w:rPr>
          <w:sz w:val="28"/>
          <w:szCs w:val="28"/>
          <w:lang w:val="en"/>
        </w:rPr>
        <w:t xml:space="preserve"> </w:t>
      </w:r>
      <w:r>
        <w:rPr>
          <w:sz w:val="28"/>
          <w:szCs w:val="28"/>
          <w:lang w:val="en"/>
        </w:rPr>
        <w:t xml:space="preserve">implemented, though I have eaten up nearly all of the summer with the design and assembly of Terry.  This short description is </w:t>
      </w:r>
      <w:r w:rsidR="003163BF">
        <w:rPr>
          <w:sz w:val="28"/>
          <w:szCs w:val="28"/>
          <w:lang w:val="en"/>
        </w:rPr>
        <w:t>by no means complete, and more progress will surely be made in the coming months following the end of this summer</w:t>
      </w:r>
      <w:r w:rsidR="00CB3244">
        <w:rPr>
          <w:sz w:val="28"/>
          <w:szCs w:val="28"/>
          <w:lang w:val="en"/>
        </w:rPr>
        <w:t xml:space="preserve">, so make sure to watch for activity on my </w:t>
      </w:r>
      <w:proofErr w:type="spellStart"/>
      <w:r w:rsidR="00CB3244">
        <w:rPr>
          <w:sz w:val="28"/>
          <w:szCs w:val="28"/>
          <w:lang w:val="en"/>
        </w:rPr>
        <w:t>github</w:t>
      </w:r>
      <w:proofErr w:type="spellEnd"/>
      <w:r w:rsidR="00CB3244">
        <w:rPr>
          <w:sz w:val="28"/>
          <w:szCs w:val="28"/>
          <w:lang w:val="en"/>
        </w:rPr>
        <w:t xml:space="preserve"> page where all of this will be uploaded.  A secondary repository called </w:t>
      </w:r>
      <w:proofErr w:type="spellStart"/>
      <w:r w:rsidR="00CB3244">
        <w:rPr>
          <w:sz w:val="28"/>
          <w:szCs w:val="28"/>
          <w:lang w:val="en"/>
        </w:rPr>
        <w:t>T</w:t>
      </w:r>
      <w:r w:rsidR="00D56365">
        <w:rPr>
          <w:sz w:val="28"/>
          <w:szCs w:val="28"/>
          <w:lang w:val="en"/>
        </w:rPr>
        <w:t>B</w:t>
      </w:r>
      <w:r w:rsidR="00CB3244">
        <w:rPr>
          <w:sz w:val="28"/>
          <w:szCs w:val="28"/>
          <w:lang w:val="en"/>
        </w:rPr>
        <w:t>rain</w:t>
      </w:r>
      <w:proofErr w:type="spellEnd"/>
      <w:r w:rsidR="00CB3244">
        <w:rPr>
          <w:sz w:val="28"/>
          <w:szCs w:val="28"/>
          <w:lang w:val="en"/>
        </w:rPr>
        <w:t xml:space="preserve"> is where the code for the robot will be maintained.</w:t>
      </w:r>
    </w:p>
    <w:p w:rsidR="000E588C" w:rsidRPr="00166C02" w:rsidRDefault="006D057F" w:rsidP="0010444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&gt;&gt;&gt; </w:t>
      </w:r>
      <w:hyperlink r:id="rId7" w:history="1">
        <w:r w:rsidRPr="00A20A7D">
          <w:rPr>
            <w:rStyle w:val="Hyperlink"/>
            <w:sz w:val="28"/>
            <w:szCs w:val="28"/>
          </w:rPr>
          <w:t>https://github.com/evagorac/Terry</w:t>
        </w:r>
      </w:hyperlink>
      <w:r>
        <w:rPr>
          <w:sz w:val="28"/>
          <w:szCs w:val="28"/>
        </w:rPr>
        <w:t xml:space="preserve"> &lt;&lt;&lt;</w:t>
      </w:r>
      <w:bookmarkStart w:id="9" w:name="_GoBack"/>
      <w:bookmarkEnd w:id="9"/>
    </w:p>
    <w:sectPr w:rsidR="000E588C" w:rsidRPr="00166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opher K Evagora">
    <w15:presenceInfo w15:providerId="AD" w15:userId="S-1-5-21-1076545317-644689384-2373647357-10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B1"/>
    <w:rsid w:val="000860C7"/>
    <w:rsid w:val="000A536E"/>
    <w:rsid w:val="000E588C"/>
    <w:rsid w:val="000E7175"/>
    <w:rsid w:val="0010444C"/>
    <w:rsid w:val="00166C02"/>
    <w:rsid w:val="00184746"/>
    <w:rsid w:val="00301C21"/>
    <w:rsid w:val="003163BF"/>
    <w:rsid w:val="004E783E"/>
    <w:rsid w:val="00526FB1"/>
    <w:rsid w:val="005B7A05"/>
    <w:rsid w:val="006D057F"/>
    <w:rsid w:val="00715D95"/>
    <w:rsid w:val="00747046"/>
    <w:rsid w:val="007C77AD"/>
    <w:rsid w:val="00833022"/>
    <w:rsid w:val="009337C5"/>
    <w:rsid w:val="00952E0F"/>
    <w:rsid w:val="00A52A5F"/>
    <w:rsid w:val="00A713AF"/>
    <w:rsid w:val="00B10CAC"/>
    <w:rsid w:val="00B600CF"/>
    <w:rsid w:val="00B62CC5"/>
    <w:rsid w:val="00BC44BC"/>
    <w:rsid w:val="00C005D8"/>
    <w:rsid w:val="00CB3244"/>
    <w:rsid w:val="00CE44B7"/>
    <w:rsid w:val="00D56365"/>
    <w:rsid w:val="00D85108"/>
    <w:rsid w:val="00FA74BA"/>
    <w:rsid w:val="00FE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2DDC5"/>
  <w15:chartTrackingRefBased/>
  <w15:docId w15:val="{8423E040-4443-4DDD-A03D-B20311E9E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5D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D05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5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2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vagorac/Ter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 Evagora</dc:creator>
  <cp:keywords/>
  <dc:description/>
  <cp:lastModifiedBy>Christopher K Evagora</cp:lastModifiedBy>
  <cp:revision>28</cp:revision>
  <dcterms:created xsi:type="dcterms:W3CDTF">2020-08-20T19:11:00Z</dcterms:created>
  <dcterms:modified xsi:type="dcterms:W3CDTF">2020-08-20T22:36:00Z</dcterms:modified>
</cp:coreProperties>
</file>